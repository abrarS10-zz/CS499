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4FC8" w14:textId="348E7EB9" w:rsidR="00F82433" w:rsidRPr="001D2443" w:rsidRDefault="00655F90" w:rsidP="00D73791">
      <w:pPr>
        <w:pStyle w:val="Name"/>
        <w:rPr>
          <w:rFonts w:asciiTheme="minorHAnsi" w:hAnsiTheme="minorHAnsi" w:cstheme="minorHAnsi"/>
          <w:sz w:val="36"/>
          <w:szCs w:val="36"/>
        </w:rPr>
      </w:pPr>
      <w:r w:rsidRPr="001D2443">
        <w:rPr>
          <w:rFonts w:asciiTheme="minorHAnsi" w:hAnsiTheme="minorHAnsi" w:cstheme="minorHAnsi"/>
          <w:sz w:val="36"/>
          <w:szCs w:val="36"/>
        </w:rPr>
        <w:t>ABRAR SAJEEL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C0DBD" w:rsidRPr="001D2443" w14:paraId="5DF69F8D" w14:textId="77777777" w:rsidTr="00B94747">
        <w:tc>
          <w:tcPr>
            <w:tcW w:w="5035" w:type="dxa"/>
            <w:tcMar>
              <w:left w:w="0" w:type="dxa"/>
              <w:right w:w="0" w:type="dxa"/>
            </w:tcMar>
          </w:tcPr>
          <w:p w14:paraId="32EA6115" w14:textId="77777777" w:rsidR="00F37DC7" w:rsidRPr="001D2443" w:rsidRDefault="00F37DC7" w:rsidP="00B94747">
            <w:p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CF5BF13" w14:textId="77777777" w:rsidR="00D62A8E" w:rsidRPr="001D2443" w:rsidRDefault="00D62A8E" w:rsidP="00B94747">
            <w:p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49B29A9" w14:textId="5B43A3F4" w:rsidR="00F37DC7" w:rsidRPr="001D2443" w:rsidRDefault="00F37DC7" w:rsidP="00B94747">
            <w:p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1D2443">
              <w:rPr>
                <w:rFonts w:asciiTheme="minorHAnsi" w:hAnsiTheme="minorHAnsi" w:cstheme="minorHAnsi"/>
                <w:sz w:val="24"/>
                <w:szCs w:val="24"/>
              </w:rPr>
              <w:t>3254 Beacon St.</w:t>
            </w:r>
          </w:p>
          <w:p w14:paraId="4F436661" w14:textId="77777777" w:rsidR="004C0DBD" w:rsidRPr="001D2443" w:rsidRDefault="00F96A46" w:rsidP="00B94747">
            <w:pPr>
              <w:spacing w:before="0" w:after="0"/>
              <w:rPr>
                <w:ins w:id="0" w:author="Sajeel, Abrar" w:date="2018-02-02T10:07:00Z"/>
                <w:rFonts w:asciiTheme="minorHAnsi" w:hAnsiTheme="minorHAnsi" w:cstheme="minorHAnsi"/>
                <w:sz w:val="24"/>
                <w:szCs w:val="24"/>
              </w:rPr>
            </w:pPr>
            <w:r w:rsidRPr="001D2443">
              <w:rPr>
                <w:rFonts w:asciiTheme="minorHAnsi" w:hAnsiTheme="minorHAnsi" w:cstheme="minorHAnsi"/>
                <w:sz w:val="24"/>
                <w:szCs w:val="24"/>
              </w:rPr>
              <w:t>Lexington, KY 405</w:t>
            </w:r>
            <w:r w:rsidR="00D62A8E" w:rsidRPr="001D2443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  <w:p w14:paraId="45D9CC89" w14:textId="7AB79B31" w:rsidR="00655F90" w:rsidRPr="001D2443" w:rsidRDefault="00655F90" w:rsidP="00B94747">
            <w:pPr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ins w:id="1" w:author="Sajeel, Abrar" w:date="2018-02-02T10:07:00Z">
              <w:del w:id="2" w:author="Abrar S" w:date="2018-02-19T19:40:00Z">
                <w:r w:rsidRPr="001D2443" w:rsidDel="00B37D68">
                  <w:rPr>
                    <w:rFonts w:asciiTheme="minorHAnsi" w:hAnsiTheme="minorHAnsi" w:cstheme="minorHAnsi"/>
                    <w:sz w:val="24"/>
                    <w:szCs w:val="24"/>
                  </w:rPr>
                  <w:delText xml:space="preserve">Add linkedin page </w:delText>
                </w:r>
              </w:del>
            </w:ins>
          </w:p>
        </w:tc>
        <w:tc>
          <w:tcPr>
            <w:tcW w:w="5035" w:type="dxa"/>
            <w:tcMar>
              <w:left w:w="0" w:type="dxa"/>
              <w:right w:w="0" w:type="dxa"/>
            </w:tcMar>
          </w:tcPr>
          <w:p w14:paraId="4F88870D" w14:textId="77777777" w:rsidR="00CF3927" w:rsidRPr="001D2443" w:rsidRDefault="00CF3927" w:rsidP="00B94747">
            <w:pPr>
              <w:spacing w:before="0"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3B1CB0C" w14:textId="77777777" w:rsidR="00CF3927" w:rsidRPr="001D2443" w:rsidRDefault="00CF3927" w:rsidP="00B94747">
            <w:pPr>
              <w:spacing w:before="0"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6C77696" w14:textId="3280FA64" w:rsidR="004C0DBD" w:rsidRPr="001D2443" w:rsidRDefault="00E374A9" w:rsidP="00B94747">
            <w:pPr>
              <w:spacing w:before="0"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CF3927" w:rsidRPr="001D2443">
              <w:rPr>
                <w:rFonts w:asciiTheme="minorHAnsi" w:hAnsiTheme="minorHAnsi" w:cstheme="minorHAnsi"/>
                <w:sz w:val="24"/>
                <w:szCs w:val="24"/>
              </w:rPr>
              <w:t>859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CF3927" w:rsidRPr="001D2443">
              <w:rPr>
                <w:rFonts w:asciiTheme="minorHAnsi" w:hAnsiTheme="minorHAnsi" w:cstheme="minorHAnsi"/>
                <w:sz w:val="24"/>
                <w:szCs w:val="24"/>
              </w:rPr>
              <w:t>368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CF3927" w:rsidRPr="001D2443">
              <w:rPr>
                <w:rFonts w:asciiTheme="minorHAnsi" w:hAnsiTheme="minorHAnsi" w:cstheme="minorHAnsi"/>
                <w:sz w:val="24"/>
                <w:szCs w:val="24"/>
              </w:rPr>
              <w:t>6226</w:t>
            </w:r>
          </w:p>
          <w:p w14:paraId="7D1D0931" w14:textId="77777777" w:rsidR="004C0DBD" w:rsidRPr="001D2443" w:rsidRDefault="005F28AD" w:rsidP="00B94747">
            <w:pPr>
              <w:spacing w:before="0" w:after="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1D2443">
              <w:rPr>
                <w:rFonts w:asciiTheme="minorHAnsi" w:hAnsiTheme="minorHAnsi" w:cstheme="minorHAnsi"/>
                <w:sz w:val="24"/>
                <w:szCs w:val="24"/>
              </w:rPr>
              <w:t>abrarsajeel@gmail</w:t>
            </w:r>
            <w:r w:rsidR="004C0DBD" w:rsidRPr="001D2443">
              <w:rPr>
                <w:rFonts w:asciiTheme="minorHAnsi" w:hAnsiTheme="minorHAnsi" w:cstheme="minorHAnsi"/>
                <w:sz w:val="24"/>
                <w:szCs w:val="24"/>
              </w:rPr>
              <w:t>.com</w:t>
            </w:r>
          </w:p>
        </w:tc>
      </w:tr>
    </w:tbl>
    <w:p w14:paraId="5953BCB6" w14:textId="438FD472" w:rsidR="00F82433" w:rsidRPr="001D2443" w:rsidRDefault="004C0DBD" w:rsidP="0087115E">
      <w:pPr>
        <w:pStyle w:val="Heading1"/>
        <w:shd w:val="clear" w:color="auto" w:fill="BDD6EE" w:themeFill="accent1" w:themeFillTint="66"/>
        <w:tabs>
          <w:tab w:val="left" w:pos="2880"/>
        </w:tabs>
        <w:rPr>
          <w:rFonts w:asciiTheme="minorHAnsi" w:hAnsiTheme="minorHAnsi" w:cstheme="minorHAnsi"/>
          <w:sz w:val="24"/>
          <w:szCs w:val="24"/>
        </w:rPr>
      </w:pPr>
      <w:r w:rsidRPr="001D2443">
        <w:rPr>
          <w:rFonts w:asciiTheme="minorHAnsi" w:hAnsiTheme="minorHAnsi" w:cstheme="minorHAnsi"/>
          <w:sz w:val="24"/>
          <w:szCs w:val="24"/>
        </w:rPr>
        <w:t>OBJECTIVE</w:t>
      </w:r>
      <w:ins w:id="3" w:author="Sajeel, Abrar" w:date="2018-02-02T10:07:00Z">
        <w:r w:rsidR="00655F90" w:rsidRPr="001D2443">
          <w:rPr>
            <w:rFonts w:asciiTheme="minorHAnsi" w:hAnsiTheme="minorHAnsi" w:cstheme="minorHAnsi"/>
            <w:sz w:val="24"/>
            <w:szCs w:val="24"/>
          </w:rPr>
          <w:tab/>
        </w:r>
      </w:ins>
    </w:p>
    <w:p w14:paraId="7C7B7FCF" w14:textId="00260ED7" w:rsidR="00F37DC7" w:rsidRPr="001D2443" w:rsidRDefault="00F37DC7" w:rsidP="00F37DC7">
      <w:pPr>
        <w:rPr>
          <w:rFonts w:asciiTheme="minorHAnsi" w:hAnsiTheme="minorHAnsi" w:cstheme="minorHAnsi"/>
          <w:sz w:val="24"/>
          <w:szCs w:val="24"/>
        </w:rPr>
      </w:pPr>
      <w:del w:id="4" w:author="Sajeel, Abrar" w:date="2018-02-02T10:09:00Z">
        <w:r w:rsidRPr="001D2443" w:rsidDel="00655F90">
          <w:rPr>
            <w:rFonts w:asciiTheme="minorHAnsi" w:hAnsiTheme="minorHAnsi" w:cstheme="minorHAnsi"/>
            <w:sz w:val="24"/>
            <w:szCs w:val="24"/>
          </w:rPr>
          <w:delText xml:space="preserve">Conscientious </w:delText>
        </w:r>
      </w:del>
      <w:r w:rsidR="00B55F58">
        <w:rPr>
          <w:rFonts w:asciiTheme="minorHAnsi" w:hAnsiTheme="minorHAnsi" w:cstheme="minorHAnsi"/>
          <w:sz w:val="24"/>
          <w:szCs w:val="24"/>
        </w:rPr>
        <w:t>Highly motivated college senior seeking a full-time software development position utilizing strong programming, problem-solving and teamwork skills</w:t>
      </w:r>
    </w:p>
    <w:p w14:paraId="1A40ABBB" w14:textId="77777777" w:rsidR="001D2443" w:rsidRPr="001D2443" w:rsidRDefault="001D2443" w:rsidP="001D2443">
      <w:pPr>
        <w:pStyle w:val="Heading1"/>
        <w:shd w:val="clear" w:color="auto" w:fill="BDD6EE" w:themeFill="accent1" w:themeFillTint="66"/>
        <w:rPr>
          <w:rFonts w:asciiTheme="minorHAnsi" w:hAnsiTheme="minorHAnsi" w:cstheme="minorHAnsi"/>
          <w:sz w:val="24"/>
          <w:szCs w:val="24"/>
        </w:rPr>
      </w:pPr>
      <w:r w:rsidRPr="001D2443">
        <w:rPr>
          <w:rFonts w:asciiTheme="minorHAnsi" w:hAnsiTheme="minorHAnsi" w:cstheme="minorHAnsi"/>
          <w:sz w:val="24"/>
          <w:szCs w:val="24"/>
        </w:rPr>
        <w:t>Education</w:t>
      </w:r>
    </w:p>
    <w:p w14:paraId="3E08E1C7" w14:textId="77777777" w:rsidR="001D2443" w:rsidRPr="001D2443" w:rsidRDefault="001D2443" w:rsidP="001D2443">
      <w:pPr>
        <w:pStyle w:val="Heading2"/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>University of Kentucky</w:t>
      </w:r>
      <w:ins w:id="5" w:author="Sajeel, Abrar" w:date="2018-02-02T10:16:00Z">
        <w:r w:rsidRPr="001D2443">
          <w:rPr>
            <w:rFonts w:asciiTheme="minorHAnsi" w:hAnsiTheme="minorHAnsi" w:cstheme="minorHAnsi"/>
            <w:sz w:val="22"/>
          </w:rPr>
          <w:t xml:space="preserve">, </w:t>
        </w:r>
      </w:ins>
      <w:ins w:id="6" w:author="Abrar S" w:date="2018-02-19T19:40:00Z">
        <w:r w:rsidRPr="001D2443">
          <w:rPr>
            <w:rFonts w:asciiTheme="minorHAnsi" w:hAnsiTheme="minorHAnsi" w:cstheme="minorHAnsi"/>
            <w:sz w:val="22"/>
          </w:rPr>
          <w:t>Lexington</w:t>
        </w:r>
      </w:ins>
      <w:ins w:id="7" w:author="Sajeel, Abrar" w:date="2018-02-02T10:16:00Z">
        <w:del w:id="8" w:author="Abrar S" w:date="2018-02-19T19:40:00Z">
          <w:r w:rsidRPr="001D2443" w:rsidDel="00B37D68">
            <w:rPr>
              <w:rFonts w:asciiTheme="minorHAnsi" w:hAnsiTheme="minorHAnsi" w:cstheme="minorHAnsi"/>
              <w:sz w:val="22"/>
            </w:rPr>
            <w:delText>city</w:delText>
          </w:r>
        </w:del>
        <w:r w:rsidRPr="001D2443">
          <w:rPr>
            <w:rFonts w:asciiTheme="minorHAnsi" w:hAnsiTheme="minorHAnsi" w:cstheme="minorHAnsi"/>
            <w:sz w:val="22"/>
          </w:rPr>
          <w:t xml:space="preserve">, </w:t>
        </w:r>
        <w:del w:id="9" w:author="Abrar S" w:date="2018-02-19T19:40:00Z">
          <w:r w:rsidRPr="001D2443" w:rsidDel="00B37D68">
            <w:rPr>
              <w:rFonts w:asciiTheme="minorHAnsi" w:hAnsiTheme="minorHAnsi" w:cstheme="minorHAnsi"/>
              <w:sz w:val="22"/>
            </w:rPr>
            <w:delText>state</w:delText>
          </w:r>
        </w:del>
      </w:ins>
      <w:ins w:id="10" w:author="Abrar S" w:date="2018-02-19T19:40:00Z">
        <w:r w:rsidRPr="001D2443">
          <w:rPr>
            <w:rFonts w:asciiTheme="minorHAnsi" w:hAnsiTheme="minorHAnsi" w:cstheme="minorHAnsi"/>
            <w:sz w:val="22"/>
          </w:rPr>
          <w:t>Kentucky</w:t>
        </w:r>
      </w:ins>
      <w:r w:rsidRPr="001D2443">
        <w:rPr>
          <w:rFonts w:asciiTheme="minorHAnsi" w:hAnsiTheme="minorHAnsi" w:cstheme="minorHAnsi"/>
          <w:sz w:val="22"/>
        </w:rPr>
        <w:tab/>
      </w:r>
    </w:p>
    <w:p w14:paraId="75CA55A6" w14:textId="6662A908" w:rsidR="001D2443" w:rsidRPr="001D2443" w:rsidRDefault="001D2443" w:rsidP="001D2443">
      <w:pPr>
        <w:pStyle w:val="Heading3"/>
        <w:rPr>
          <w:rFonts w:asciiTheme="minorHAnsi" w:hAnsiTheme="minorHAnsi" w:cstheme="minorHAnsi"/>
          <w:i w:val="0"/>
          <w:sz w:val="22"/>
        </w:rPr>
      </w:pPr>
      <w:r w:rsidRPr="001D2443">
        <w:rPr>
          <w:rFonts w:asciiTheme="minorHAnsi" w:hAnsiTheme="minorHAnsi" w:cstheme="minorHAnsi"/>
          <w:sz w:val="22"/>
        </w:rPr>
        <w:t xml:space="preserve">B.S. </w:t>
      </w:r>
      <w:r w:rsidR="00F16598">
        <w:rPr>
          <w:rFonts w:asciiTheme="minorHAnsi" w:hAnsiTheme="minorHAnsi" w:cstheme="minorHAnsi"/>
          <w:sz w:val="22"/>
        </w:rPr>
        <w:t xml:space="preserve">Major in </w:t>
      </w:r>
      <w:r w:rsidRPr="001D2443">
        <w:rPr>
          <w:rFonts w:asciiTheme="minorHAnsi" w:hAnsiTheme="minorHAnsi" w:cstheme="minorHAnsi"/>
          <w:sz w:val="22"/>
        </w:rPr>
        <w:t>Computer Science</w:t>
      </w:r>
      <w:r w:rsidR="00F16598">
        <w:rPr>
          <w:rFonts w:asciiTheme="minorHAnsi" w:hAnsiTheme="minorHAnsi" w:cstheme="minorHAnsi"/>
          <w:sz w:val="22"/>
        </w:rPr>
        <w:t xml:space="preserve"> </w:t>
      </w:r>
      <w:r w:rsidRPr="001D2443">
        <w:rPr>
          <w:rFonts w:asciiTheme="minorHAnsi" w:hAnsiTheme="minorHAnsi" w:cstheme="minorHAnsi"/>
          <w:sz w:val="22"/>
        </w:rPr>
        <w:t xml:space="preserve">expected in </w:t>
      </w:r>
      <w:r w:rsidR="00F93DC3">
        <w:rPr>
          <w:rFonts w:asciiTheme="minorHAnsi" w:hAnsiTheme="minorHAnsi" w:cstheme="minorHAnsi"/>
          <w:sz w:val="22"/>
        </w:rPr>
        <w:t>May</w:t>
      </w:r>
      <w:r w:rsidRPr="001D2443">
        <w:rPr>
          <w:rFonts w:asciiTheme="minorHAnsi" w:hAnsiTheme="minorHAnsi" w:cstheme="minorHAnsi"/>
          <w:sz w:val="22"/>
        </w:rPr>
        <w:t xml:space="preserve"> 2020</w:t>
      </w:r>
    </w:p>
    <w:p w14:paraId="6E44B0A5" w14:textId="7EA6DD6E" w:rsidR="001D2443" w:rsidRPr="001D2443" w:rsidRDefault="001D2443" w:rsidP="001D2443">
      <w:pPr>
        <w:rPr>
          <w:rFonts w:asciiTheme="minorHAnsi" w:hAnsiTheme="minorHAnsi" w:cstheme="minorHAnsi"/>
          <w:b/>
          <w:sz w:val="22"/>
        </w:rPr>
      </w:pPr>
      <w:r w:rsidRPr="001D2443">
        <w:rPr>
          <w:rFonts w:asciiTheme="minorHAnsi" w:hAnsiTheme="minorHAnsi" w:cstheme="minorHAnsi"/>
          <w:b/>
          <w:sz w:val="22"/>
        </w:rPr>
        <w:t>Lahore Grammar School</w:t>
      </w:r>
      <w:r w:rsidR="001D6EF5">
        <w:rPr>
          <w:rFonts w:asciiTheme="minorHAnsi" w:hAnsiTheme="minorHAnsi" w:cstheme="minorHAnsi"/>
          <w:b/>
          <w:sz w:val="22"/>
        </w:rPr>
        <w:t xml:space="preserve"> (High School)</w:t>
      </w:r>
    </w:p>
    <w:p w14:paraId="5C39A725" w14:textId="77777777" w:rsidR="001D2443" w:rsidRPr="001D2443" w:rsidRDefault="001D2443" w:rsidP="001D2443">
      <w:pPr>
        <w:rPr>
          <w:rFonts w:asciiTheme="minorHAnsi" w:hAnsiTheme="minorHAnsi" w:cstheme="minorHAnsi"/>
          <w:i/>
          <w:sz w:val="22"/>
        </w:rPr>
      </w:pPr>
      <w:r w:rsidRPr="001D2443">
        <w:rPr>
          <w:rFonts w:asciiTheme="minorHAnsi" w:hAnsiTheme="minorHAnsi" w:cstheme="minorHAnsi"/>
          <w:i/>
          <w:sz w:val="22"/>
        </w:rPr>
        <w:t>GCE Advanced Level in June 2016</w:t>
      </w:r>
    </w:p>
    <w:p w14:paraId="2ACE245D" w14:textId="77777777" w:rsidR="001D2443" w:rsidRPr="001D2443" w:rsidRDefault="001D2443" w:rsidP="001D2443">
      <w:pPr>
        <w:rPr>
          <w:rFonts w:asciiTheme="minorHAnsi" w:hAnsiTheme="minorHAnsi" w:cstheme="minorHAnsi"/>
          <w:i/>
          <w:sz w:val="22"/>
        </w:rPr>
      </w:pPr>
      <w:r w:rsidRPr="001D2443">
        <w:rPr>
          <w:rFonts w:asciiTheme="minorHAnsi" w:hAnsiTheme="minorHAnsi" w:cstheme="minorHAnsi"/>
          <w:i/>
          <w:sz w:val="22"/>
        </w:rPr>
        <w:t>GCE Ordinary Level in June 2014</w:t>
      </w:r>
    </w:p>
    <w:p w14:paraId="28E32568" w14:textId="77777777" w:rsidR="00627F01" w:rsidRPr="001D2443" w:rsidRDefault="00627F01" w:rsidP="00627F01">
      <w:pPr>
        <w:pStyle w:val="Heading1"/>
        <w:shd w:val="clear" w:color="auto" w:fill="BDD6EE" w:themeFill="accent1" w:themeFillTint="66"/>
        <w:rPr>
          <w:rFonts w:asciiTheme="minorHAnsi" w:hAnsiTheme="minorHAnsi" w:cstheme="minorHAnsi"/>
          <w:sz w:val="24"/>
          <w:szCs w:val="24"/>
        </w:rPr>
      </w:pPr>
      <w:r w:rsidRPr="001D2443">
        <w:rPr>
          <w:rFonts w:asciiTheme="minorHAnsi" w:hAnsiTheme="minorHAnsi" w:cstheme="minorHAnsi"/>
          <w:sz w:val="24"/>
          <w:szCs w:val="24"/>
        </w:rPr>
        <w:t>Skills</w:t>
      </w:r>
    </w:p>
    <w:p w14:paraId="5CFC6378" w14:textId="5B5AC39A" w:rsidR="00F37DC7" w:rsidRDefault="00F37DC7" w:rsidP="00F37D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>5</w:t>
      </w:r>
      <w:r w:rsidR="0064530B">
        <w:rPr>
          <w:rFonts w:asciiTheme="minorHAnsi" w:hAnsiTheme="minorHAnsi" w:cstheme="minorHAnsi"/>
          <w:sz w:val="22"/>
        </w:rPr>
        <w:t>+</w:t>
      </w:r>
      <w:r w:rsidRPr="001D2443">
        <w:rPr>
          <w:rFonts w:asciiTheme="minorHAnsi" w:hAnsiTheme="minorHAnsi" w:cstheme="minorHAnsi"/>
          <w:sz w:val="22"/>
        </w:rPr>
        <w:t xml:space="preserve"> years of programming experience in the following languages: C++, </w:t>
      </w:r>
      <w:r w:rsidR="00201C06">
        <w:rPr>
          <w:rFonts w:asciiTheme="minorHAnsi" w:hAnsiTheme="minorHAnsi" w:cstheme="minorHAnsi"/>
          <w:sz w:val="22"/>
        </w:rPr>
        <w:t xml:space="preserve">C, </w:t>
      </w:r>
      <w:r w:rsidRPr="001D2443">
        <w:rPr>
          <w:rFonts w:asciiTheme="minorHAnsi" w:hAnsiTheme="minorHAnsi" w:cstheme="minorHAnsi"/>
          <w:sz w:val="22"/>
        </w:rPr>
        <w:t xml:space="preserve">Visual Basic, Python, </w:t>
      </w:r>
      <w:r w:rsidR="001D2443">
        <w:rPr>
          <w:rFonts w:asciiTheme="minorHAnsi" w:hAnsiTheme="minorHAnsi" w:cstheme="minorHAnsi"/>
          <w:sz w:val="22"/>
        </w:rPr>
        <w:t xml:space="preserve">Java, </w:t>
      </w:r>
      <w:r w:rsidRPr="001D2443">
        <w:rPr>
          <w:rFonts w:asciiTheme="minorHAnsi" w:hAnsiTheme="minorHAnsi" w:cstheme="minorHAnsi"/>
          <w:sz w:val="22"/>
        </w:rPr>
        <w:t>JavaScript and R</w:t>
      </w:r>
    </w:p>
    <w:p w14:paraId="1D1C6573" w14:textId="77777777" w:rsidR="001D6EF5" w:rsidRDefault="001D6EF5" w:rsidP="001D6EF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Building and training machine learning models</w:t>
      </w:r>
    </w:p>
    <w:p w14:paraId="3A0177CE" w14:textId="440ED591" w:rsidR="00A003B3" w:rsidRDefault="00A003B3" w:rsidP="00F37D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 xml:space="preserve">Experience with </w:t>
      </w:r>
      <w:r w:rsidR="00CE08E5">
        <w:rPr>
          <w:rFonts w:asciiTheme="minorHAnsi" w:hAnsiTheme="minorHAnsi" w:cstheme="minorHAnsi"/>
          <w:sz w:val="22"/>
        </w:rPr>
        <w:t xml:space="preserve">implementing </w:t>
      </w:r>
      <w:r w:rsidRPr="001D2443">
        <w:rPr>
          <w:rFonts w:asciiTheme="minorHAnsi" w:hAnsiTheme="minorHAnsi" w:cstheme="minorHAnsi"/>
          <w:sz w:val="22"/>
        </w:rPr>
        <w:t>data structures</w:t>
      </w:r>
      <w:r w:rsidR="005B72D2" w:rsidRPr="001D2443">
        <w:rPr>
          <w:rFonts w:asciiTheme="minorHAnsi" w:hAnsiTheme="minorHAnsi" w:cstheme="minorHAnsi"/>
          <w:sz w:val="22"/>
        </w:rPr>
        <w:t xml:space="preserve"> a</w:t>
      </w:r>
      <w:r w:rsidR="001D2443">
        <w:rPr>
          <w:rFonts w:asciiTheme="minorHAnsi" w:hAnsiTheme="minorHAnsi" w:cstheme="minorHAnsi"/>
          <w:sz w:val="22"/>
        </w:rPr>
        <w:t>long with</w:t>
      </w:r>
      <w:r w:rsidR="005B72D2" w:rsidRPr="001D2443">
        <w:rPr>
          <w:rFonts w:asciiTheme="minorHAnsi" w:hAnsiTheme="minorHAnsi" w:cstheme="minorHAnsi"/>
          <w:sz w:val="22"/>
        </w:rPr>
        <w:t xml:space="preserve"> object-oriented design</w:t>
      </w:r>
    </w:p>
    <w:p w14:paraId="7E806B1B" w14:textId="1F2EE00F" w:rsidR="001D2443" w:rsidRDefault="001D2443" w:rsidP="00F37D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Proficient in </w:t>
      </w:r>
      <w:r w:rsidR="00B44E2A">
        <w:rPr>
          <w:rFonts w:asciiTheme="minorHAnsi" w:hAnsiTheme="minorHAnsi" w:cstheme="minorHAnsi"/>
          <w:sz w:val="22"/>
        </w:rPr>
        <w:t>testing and debugging code in a Linux</w:t>
      </w:r>
      <w:r w:rsidR="00611D28">
        <w:rPr>
          <w:rFonts w:asciiTheme="minorHAnsi" w:hAnsiTheme="minorHAnsi" w:cstheme="minorHAnsi"/>
          <w:sz w:val="22"/>
        </w:rPr>
        <w:t xml:space="preserve"> environment</w:t>
      </w:r>
      <w:r>
        <w:rPr>
          <w:rFonts w:asciiTheme="minorHAnsi" w:hAnsiTheme="minorHAnsi" w:cstheme="minorHAnsi"/>
          <w:sz w:val="22"/>
        </w:rPr>
        <w:t xml:space="preserve"> </w:t>
      </w:r>
    </w:p>
    <w:p w14:paraId="06117E32" w14:textId="6BBCB278" w:rsidR="001D2443" w:rsidRPr="001D2443" w:rsidRDefault="001D2443" w:rsidP="00F37D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Experience with front-end web development using HTML5, CSS</w:t>
      </w:r>
      <w:r w:rsidR="00163B93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 JavaScript</w:t>
      </w:r>
      <w:r w:rsidR="00163B9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as well as back-end development using PHP</w:t>
      </w:r>
      <w:r w:rsidR="00163B93">
        <w:rPr>
          <w:rFonts w:asciiTheme="minorHAnsi" w:hAnsiTheme="minorHAnsi" w:cstheme="minorHAnsi"/>
          <w:sz w:val="22"/>
        </w:rPr>
        <w:t>, Node.js</w:t>
      </w:r>
      <w:r>
        <w:rPr>
          <w:rFonts w:asciiTheme="minorHAnsi" w:hAnsiTheme="minorHAnsi" w:cstheme="minorHAnsi"/>
          <w:sz w:val="22"/>
        </w:rPr>
        <w:t xml:space="preserve"> and relational database </w:t>
      </w:r>
      <w:r w:rsidR="00CE08E5">
        <w:rPr>
          <w:rFonts w:asciiTheme="minorHAnsi" w:hAnsiTheme="minorHAnsi" w:cstheme="minorHAnsi"/>
          <w:sz w:val="22"/>
        </w:rPr>
        <w:t>techniques</w:t>
      </w:r>
      <w:r>
        <w:rPr>
          <w:rFonts w:asciiTheme="minorHAnsi" w:hAnsiTheme="minorHAnsi" w:cstheme="minorHAnsi"/>
          <w:sz w:val="22"/>
        </w:rPr>
        <w:t xml:space="preserve"> with </w:t>
      </w:r>
      <w:r w:rsidR="0064530B">
        <w:rPr>
          <w:rFonts w:asciiTheme="minorHAnsi" w:hAnsiTheme="minorHAnsi" w:cstheme="minorHAnsi"/>
          <w:sz w:val="22"/>
        </w:rPr>
        <w:t>SQL</w:t>
      </w:r>
    </w:p>
    <w:p w14:paraId="66CC03E8" w14:textId="4117A7AB" w:rsidR="00647FB2" w:rsidRPr="001D2443" w:rsidRDefault="00647FB2" w:rsidP="00F37D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Ability to efficiently use </w:t>
      </w:r>
      <w:r w:rsidR="009C3DAD">
        <w:rPr>
          <w:rFonts w:asciiTheme="minorHAnsi" w:hAnsiTheme="minorHAnsi" w:cstheme="minorHAnsi"/>
          <w:sz w:val="22"/>
        </w:rPr>
        <w:t>G</w:t>
      </w:r>
      <w:r>
        <w:rPr>
          <w:rFonts w:asciiTheme="minorHAnsi" w:hAnsiTheme="minorHAnsi" w:cstheme="minorHAnsi"/>
          <w:sz w:val="22"/>
        </w:rPr>
        <w:t>it techniques</w:t>
      </w:r>
    </w:p>
    <w:p w14:paraId="538CA744" w14:textId="3B6A9AD5" w:rsidR="00CE08E5" w:rsidRDefault="00F37DC7" w:rsidP="00CE08E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 xml:space="preserve">Basic </w:t>
      </w:r>
      <w:ins w:id="11" w:author="Abrar S" w:date="2018-02-19T19:45:00Z">
        <w:r w:rsidR="00B37D68" w:rsidRPr="001D2443">
          <w:rPr>
            <w:rFonts w:asciiTheme="minorHAnsi" w:hAnsiTheme="minorHAnsi" w:cstheme="minorHAnsi"/>
            <w:sz w:val="22"/>
          </w:rPr>
          <w:t>a</w:t>
        </w:r>
      </w:ins>
      <w:r w:rsidRPr="001D2443">
        <w:rPr>
          <w:rFonts w:asciiTheme="minorHAnsi" w:hAnsiTheme="minorHAnsi" w:cstheme="minorHAnsi"/>
          <w:sz w:val="22"/>
        </w:rPr>
        <w:t>ndroid development</w:t>
      </w:r>
      <w:r w:rsidR="001D2443">
        <w:rPr>
          <w:rFonts w:asciiTheme="minorHAnsi" w:hAnsiTheme="minorHAnsi" w:cstheme="minorHAnsi"/>
          <w:sz w:val="22"/>
        </w:rPr>
        <w:t xml:space="preserve"> in Android Studio</w:t>
      </w:r>
    </w:p>
    <w:p w14:paraId="014908C9" w14:textId="77777777" w:rsidR="00B44E2A" w:rsidRPr="001D2443" w:rsidRDefault="00B44E2A" w:rsidP="00B44E2A">
      <w:pPr>
        <w:pStyle w:val="Heading1"/>
        <w:shd w:val="clear" w:color="auto" w:fill="BDD6EE" w:themeFill="accent1" w:themeFillTint="6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Projects</w:t>
      </w:r>
    </w:p>
    <w:p w14:paraId="69E2A643" w14:textId="77777777" w:rsidR="00B44E2A" w:rsidRPr="00CE08E5" w:rsidRDefault="00B44E2A" w:rsidP="00B44E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Responsible for database migration project (mySQL to MSSQL) at part-time software development job</w:t>
      </w:r>
    </w:p>
    <w:p w14:paraId="37114EBB" w14:textId="77777777" w:rsidR="00B44E2A" w:rsidRDefault="00B44E2A" w:rsidP="00B44E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Senior year project (Jan ’20 – May ’20) – Build a mobile app which identifies open parking spaces via a camera overlooking the parking lot and guides the user directly to the open space. </w:t>
      </w:r>
    </w:p>
    <w:p w14:paraId="2E061A93" w14:textId="77777777" w:rsidR="00B44E2A" w:rsidRDefault="00B44E2A" w:rsidP="00B44E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Built a fully functional music streaming website – </w:t>
      </w:r>
      <w:hyperlink r:id="rId8" w:history="1">
        <w:r w:rsidRPr="00B34DA2">
          <w:rPr>
            <w:rStyle w:val="Hyperlink"/>
            <w:rFonts w:asciiTheme="minorHAnsi" w:hAnsiTheme="minorHAnsi" w:cstheme="minorHAnsi"/>
            <w:sz w:val="22"/>
          </w:rPr>
          <w:t>https://github.com/abrarS10/Smotify</w:t>
        </w:r>
      </w:hyperlink>
    </w:p>
    <w:p w14:paraId="3B364D8C" w14:textId="4E38AC39" w:rsidR="00B44E2A" w:rsidRDefault="00B44E2A" w:rsidP="00B44E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Created an image and </w:t>
      </w:r>
      <w:r w:rsidR="00E374A9">
        <w:rPr>
          <w:rFonts w:asciiTheme="minorHAnsi" w:hAnsiTheme="minorHAnsi" w:cstheme="minorHAnsi"/>
          <w:sz w:val="22"/>
        </w:rPr>
        <w:t xml:space="preserve">website </w:t>
      </w:r>
      <w:r>
        <w:rPr>
          <w:rFonts w:asciiTheme="minorHAnsi" w:hAnsiTheme="minorHAnsi" w:cstheme="minorHAnsi"/>
          <w:sz w:val="22"/>
        </w:rPr>
        <w:t xml:space="preserve">search engine – </w:t>
      </w:r>
      <w:hyperlink r:id="rId9" w:history="1">
        <w:r w:rsidRPr="00B34DA2">
          <w:rPr>
            <w:rStyle w:val="Hyperlink"/>
            <w:rFonts w:asciiTheme="minorHAnsi" w:hAnsiTheme="minorHAnsi" w:cstheme="minorHAnsi"/>
            <w:sz w:val="22"/>
          </w:rPr>
          <w:t>https://github.com/abrarS10/WebLooker</w:t>
        </w:r>
      </w:hyperlink>
      <w:r>
        <w:rPr>
          <w:rFonts w:asciiTheme="minorHAnsi" w:hAnsiTheme="minorHAnsi" w:cstheme="minorHAnsi"/>
          <w:sz w:val="22"/>
        </w:rPr>
        <w:t xml:space="preserve"> </w:t>
      </w:r>
    </w:p>
    <w:p w14:paraId="2D49CD07" w14:textId="77777777" w:rsidR="00B44E2A" w:rsidRDefault="00B44E2A" w:rsidP="00B44E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Designed, built and programmed a self-driving robot from scratch for a college team competition.</w:t>
      </w:r>
    </w:p>
    <w:p w14:paraId="7C6D745B" w14:textId="77777777" w:rsidR="00F82433" w:rsidRPr="001D2443" w:rsidRDefault="00F82433" w:rsidP="00C85F09">
      <w:pPr>
        <w:pStyle w:val="Heading1"/>
        <w:shd w:val="clear" w:color="auto" w:fill="BDD6EE" w:themeFill="accent1" w:themeFillTint="66"/>
        <w:rPr>
          <w:rFonts w:asciiTheme="minorHAnsi" w:hAnsiTheme="minorHAnsi" w:cstheme="minorHAnsi"/>
          <w:sz w:val="24"/>
          <w:szCs w:val="24"/>
        </w:rPr>
      </w:pPr>
      <w:r w:rsidRPr="001D2443">
        <w:rPr>
          <w:rFonts w:asciiTheme="minorHAnsi" w:hAnsiTheme="minorHAnsi" w:cstheme="minorHAnsi"/>
          <w:sz w:val="24"/>
          <w:szCs w:val="24"/>
          <w:shd w:val="clear" w:color="auto" w:fill="BDD6EE" w:themeFill="accent1" w:themeFillTint="66"/>
        </w:rPr>
        <w:t>Relevant Coursework</w:t>
      </w:r>
    </w:p>
    <w:p w14:paraId="7F6C9896" w14:textId="4ABFD6AF" w:rsidR="00F37DC7" w:rsidRDefault="00FC249C" w:rsidP="001D6EF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ins w:id="12" w:author="Sajeel, Abrar" w:date="2018-02-02T10:17:00Z">
        <w:del w:id="13" w:author="Abrar S" w:date="2018-02-19T19:43:00Z">
          <w:r w:rsidRPr="001D6EF5" w:rsidDel="00B37D68">
            <w:rPr>
              <w:rFonts w:asciiTheme="minorHAnsi" w:hAnsiTheme="minorHAnsi" w:cstheme="minorHAnsi"/>
              <w:sz w:val="22"/>
            </w:rPr>
            <w:delText>Add details on what when where and any awards</w:delText>
          </w:r>
        </w:del>
      </w:ins>
      <w:r w:rsidR="001D2443" w:rsidRPr="001D6EF5">
        <w:rPr>
          <w:rFonts w:asciiTheme="minorHAnsi" w:hAnsiTheme="minorHAnsi" w:cstheme="minorHAnsi"/>
          <w:sz w:val="22"/>
        </w:rPr>
        <w:t xml:space="preserve">Object </w:t>
      </w:r>
      <w:r w:rsidR="00CE08E5" w:rsidRPr="001D6EF5">
        <w:rPr>
          <w:rFonts w:asciiTheme="minorHAnsi" w:hAnsiTheme="minorHAnsi" w:cstheme="minorHAnsi"/>
          <w:sz w:val="22"/>
        </w:rPr>
        <w:t>o</w:t>
      </w:r>
      <w:r w:rsidR="001D2443" w:rsidRPr="001D6EF5">
        <w:rPr>
          <w:rFonts w:asciiTheme="minorHAnsi" w:hAnsiTheme="minorHAnsi" w:cstheme="minorHAnsi"/>
          <w:sz w:val="22"/>
        </w:rPr>
        <w:t xml:space="preserve">riented </w:t>
      </w:r>
      <w:r w:rsidR="00CE08E5" w:rsidRPr="001D6EF5">
        <w:rPr>
          <w:rFonts w:asciiTheme="minorHAnsi" w:hAnsiTheme="minorHAnsi" w:cstheme="minorHAnsi"/>
          <w:sz w:val="22"/>
        </w:rPr>
        <w:t>p</w:t>
      </w:r>
      <w:r w:rsidR="006A70AB" w:rsidRPr="001D6EF5">
        <w:rPr>
          <w:rFonts w:asciiTheme="minorHAnsi" w:hAnsiTheme="minorHAnsi" w:cstheme="minorHAnsi"/>
          <w:sz w:val="22"/>
        </w:rPr>
        <w:t xml:space="preserve">rogramming, </w:t>
      </w:r>
      <w:r w:rsidR="001D2443" w:rsidRPr="001D6EF5">
        <w:rPr>
          <w:rFonts w:asciiTheme="minorHAnsi" w:hAnsiTheme="minorHAnsi" w:cstheme="minorHAnsi"/>
          <w:sz w:val="22"/>
        </w:rPr>
        <w:t>algorithm design</w:t>
      </w:r>
      <w:r w:rsidR="006A70AB" w:rsidRPr="001D6EF5">
        <w:rPr>
          <w:rFonts w:asciiTheme="minorHAnsi" w:hAnsiTheme="minorHAnsi" w:cstheme="minorHAnsi"/>
          <w:sz w:val="22"/>
        </w:rPr>
        <w:t>,</w:t>
      </w:r>
      <w:r w:rsidR="00F37DC7" w:rsidRPr="001D6EF5">
        <w:rPr>
          <w:rFonts w:asciiTheme="minorHAnsi" w:hAnsiTheme="minorHAnsi" w:cstheme="minorHAnsi"/>
          <w:sz w:val="22"/>
        </w:rPr>
        <w:t xml:space="preserve"> and </w:t>
      </w:r>
      <w:r w:rsidR="006A70AB" w:rsidRPr="001D6EF5">
        <w:rPr>
          <w:rFonts w:asciiTheme="minorHAnsi" w:hAnsiTheme="minorHAnsi" w:cstheme="minorHAnsi"/>
          <w:sz w:val="22"/>
        </w:rPr>
        <w:t>d</w:t>
      </w:r>
      <w:r w:rsidR="00F37DC7" w:rsidRPr="001D6EF5">
        <w:rPr>
          <w:rFonts w:asciiTheme="minorHAnsi" w:hAnsiTheme="minorHAnsi" w:cstheme="minorHAnsi"/>
          <w:sz w:val="22"/>
        </w:rPr>
        <w:t xml:space="preserve">ata </w:t>
      </w:r>
      <w:r w:rsidR="001D2443" w:rsidRPr="001D6EF5">
        <w:rPr>
          <w:rFonts w:asciiTheme="minorHAnsi" w:hAnsiTheme="minorHAnsi" w:cstheme="minorHAnsi"/>
          <w:sz w:val="22"/>
        </w:rPr>
        <w:t>structures</w:t>
      </w:r>
      <w:r w:rsidR="00F37DC7" w:rsidRPr="001D6EF5">
        <w:rPr>
          <w:rFonts w:asciiTheme="minorHAnsi" w:hAnsiTheme="minorHAnsi" w:cstheme="minorHAnsi"/>
          <w:sz w:val="22"/>
        </w:rPr>
        <w:t xml:space="preserve"> taught in </w:t>
      </w:r>
      <w:r w:rsidR="001D6EF5">
        <w:rPr>
          <w:rFonts w:asciiTheme="minorHAnsi" w:hAnsiTheme="minorHAnsi" w:cstheme="minorHAnsi"/>
          <w:sz w:val="22"/>
        </w:rPr>
        <w:t xml:space="preserve">high school </w:t>
      </w:r>
      <w:r w:rsidR="006A70AB" w:rsidRPr="001D6EF5">
        <w:rPr>
          <w:rFonts w:asciiTheme="minorHAnsi" w:hAnsiTheme="minorHAnsi" w:cstheme="minorHAnsi"/>
          <w:sz w:val="22"/>
        </w:rPr>
        <w:t>C</w:t>
      </w:r>
      <w:r w:rsidR="00F37DC7" w:rsidRPr="001D6EF5">
        <w:rPr>
          <w:rFonts w:asciiTheme="minorHAnsi" w:hAnsiTheme="minorHAnsi" w:cstheme="minorHAnsi"/>
          <w:sz w:val="22"/>
        </w:rPr>
        <w:t xml:space="preserve">omputer </w:t>
      </w:r>
      <w:r w:rsidR="006A70AB" w:rsidRPr="001D6EF5">
        <w:rPr>
          <w:rFonts w:asciiTheme="minorHAnsi" w:hAnsiTheme="minorHAnsi" w:cstheme="minorHAnsi"/>
          <w:sz w:val="22"/>
        </w:rPr>
        <w:t>S</w:t>
      </w:r>
      <w:r w:rsidR="00F37DC7" w:rsidRPr="001D6EF5">
        <w:rPr>
          <w:rFonts w:asciiTheme="minorHAnsi" w:hAnsiTheme="minorHAnsi" w:cstheme="minorHAnsi"/>
          <w:sz w:val="22"/>
        </w:rPr>
        <w:t>cience</w:t>
      </w:r>
      <w:r w:rsidR="006A70AB" w:rsidRPr="001D6EF5">
        <w:rPr>
          <w:rFonts w:asciiTheme="minorHAnsi" w:hAnsiTheme="minorHAnsi" w:cstheme="minorHAnsi"/>
          <w:sz w:val="22"/>
        </w:rPr>
        <w:t xml:space="preserve"> and college level courses</w:t>
      </w:r>
      <w:r w:rsidR="00D67D2A" w:rsidRPr="001D6EF5">
        <w:rPr>
          <w:rFonts w:asciiTheme="minorHAnsi" w:hAnsiTheme="minorHAnsi" w:cstheme="minorHAnsi"/>
          <w:sz w:val="22"/>
        </w:rPr>
        <w:t>.</w:t>
      </w:r>
    </w:p>
    <w:p w14:paraId="3C9BD8AF" w14:textId="2994EF6D" w:rsidR="001D6EF5" w:rsidRPr="001D6EF5" w:rsidRDefault="0064530B" w:rsidP="001D6EF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Machine </w:t>
      </w:r>
      <w:r w:rsidR="002B55A4">
        <w:rPr>
          <w:rFonts w:asciiTheme="minorHAnsi" w:hAnsiTheme="minorHAnsi" w:cstheme="minorHAnsi"/>
          <w:sz w:val="22"/>
        </w:rPr>
        <w:t>l</w:t>
      </w:r>
      <w:r>
        <w:rPr>
          <w:rFonts w:asciiTheme="minorHAnsi" w:hAnsiTheme="minorHAnsi" w:cstheme="minorHAnsi"/>
          <w:sz w:val="22"/>
        </w:rPr>
        <w:t xml:space="preserve">earning and </w:t>
      </w:r>
      <w:r w:rsidR="002B55A4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 xml:space="preserve">rtificial </w:t>
      </w:r>
      <w:r w:rsidR="002B55A4">
        <w:rPr>
          <w:rFonts w:asciiTheme="minorHAnsi" w:hAnsiTheme="minorHAnsi" w:cstheme="minorHAnsi"/>
          <w:sz w:val="22"/>
        </w:rPr>
        <w:t>i</w:t>
      </w:r>
      <w:r>
        <w:rPr>
          <w:rFonts w:asciiTheme="minorHAnsi" w:hAnsiTheme="minorHAnsi" w:cstheme="minorHAnsi"/>
          <w:sz w:val="22"/>
        </w:rPr>
        <w:t>ntelligence classes and projects</w:t>
      </w:r>
    </w:p>
    <w:p w14:paraId="2C06968D" w14:textId="3AF8B023" w:rsidR="00636FC6" w:rsidRPr="001D6EF5" w:rsidRDefault="00F37DC7" w:rsidP="001D6EF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 xml:space="preserve">Online </w:t>
      </w:r>
      <w:r w:rsidR="006D47FD">
        <w:rPr>
          <w:rFonts w:asciiTheme="minorHAnsi" w:hAnsiTheme="minorHAnsi" w:cstheme="minorHAnsi"/>
          <w:sz w:val="22"/>
        </w:rPr>
        <w:t>and college</w:t>
      </w:r>
      <w:r w:rsidRPr="001D2443">
        <w:rPr>
          <w:rFonts w:asciiTheme="minorHAnsi" w:hAnsiTheme="minorHAnsi" w:cstheme="minorHAnsi"/>
          <w:sz w:val="22"/>
        </w:rPr>
        <w:t xml:space="preserve"> course</w:t>
      </w:r>
      <w:r w:rsidR="00142AA0">
        <w:rPr>
          <w:rFonts w:asciiTheme="minorHAnsi" w:hAnsiTheme="minorHAnsi" w:cstheme="minorHAnsi"/>
          <w:sz w:val="22"/>
        </w:rPr>
        <w:t>s</w:t>
      </w:r>
      <w:r w:rsidRPr="001D2443">
        <w:rPr>
          <w:rFonts w:asciiTheme="minorHAnsi" w:hAnsiTheme="minorHAnsi" w:cstheme="minorHAnsi"/>
          <w:sz w:val="22"/>
        </w:rPr>
        <w:t xml:space="preserve"> in </w:t>
      </w:r>
      <w:r w:rsidR="002B55A4">
        <w:rPr>
          <w:rFonts w:asciiTheme="minorHAnsi" w:hAnsiTheme="minorHAnsi" w:cstheme="minorHAnsi"/>
          <w:sz w:val="22"/>
        </w:rPr>
        <w:t>w</w:t>
      </w:r>
      <w:r w:rsidR="00CE08E5">
        <w:rPr>
          <w:rFonts w:asciiTheme="minorHAnsi" w:hAnsiTheme="minorHAnsi" w:cstheme="minorHAnsi"/>
          <w:sz w:val="22"/>
        </w:rPr>
        <w:t xml:space="preserve">eb </w:t>
      </w:r>
      <w:r w:rsidR="002B55A4">
        <w:rPr>
          <w:rFonts w:asciiTheme="minorHAnsi" w:hAnsiTheme="minorHAnsi" w:cstheme="minorHAnsi"/>
          <w:sz w:val="22"/>
        </w:rPr>
        <w:t>d</w:t>
      </w:r>
      <w:r w:rsidR="00CE08E5">
        <w:rPr>
          <w:rFonts w:asciiTheme="minorHAnsi" w:hAnsiTheme="minorHAnsi" w:cstheme="minorHAnsi"/>
          <w:sz w:val="22"/>
        </w:rPr>
        <w:t>evelopment</w:t>
      </w:r>
      <w:r w:rsidR="00D67D2A">
        <w:rPr>
          <w:rFonts w:asciiTheme="minorHAnsi" w:hAnsiTheme="minorHAnsi" w:cstheme="minorHAnsi"/>
          <w:sz w:val="22"/>
        </w:rPr>
        <w:t>.</w:t>
      </w:r>
    </w:p>
    <w:p w14:paraId="2671F4FB" w14:textId="36FFDE2D" w:rsidR="0064530B" w:rsidRDefault="0064530B" w:rsidP="00F37D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Cryptology and </w:t>
      </w:r>
      <w:r w:rsidR="00F52F52">
        <w:rPr>
          <w:rFonts w:asciiTheme="minorHAnsi" w:hAnsiTheme="minorHAnsi" w:cstheme="minorHAnsi"/>
          <w:sz w:val="22"/>
        </w:rPr>
        <w:t>Database management</w:t>
      </w:r>
      <w:r>
        <w:rPr>
          <w:rFonts w:asciiTheme="minorHAnsi" w:hAnsiTheme="minorHAnsi" w:cstheme="minorHAnsi"/>
          <w:sz w:val="22"/>
        </w:rPr>
        <w:t xml:space="preserve"> courses.</w:t>
      </w:r>
    </w:p>
    <w:p w14:paraId="1BDF0BAC" w14:textId="511276B1" w:rsidR="00F16598" w:rsidRPr="001D2443" w:rsidRDefault="00F16598" w:rsidP="00F37D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Calculus I </w:t>
      </w:r>
      <w:r w:rsidR="00F52F52">
        <w:rPr>
          <w:rFonts w:asciiTheme="minorHAnsi" w:hAnsiTheme="minorHAnsi" w:cstheme="minorHAnsi"/>
          <w:sz w:val="22"/>
        </w:rPr>
        <w:t>–</w:t>
      </w:r>
      <w:r>
        <w:rPr>
          <w:rFonts w:asciiTheme="minorHAnsi" w:hAnsiTheme="minorHAnsi" w:cstheme="minorHAnsi"/>
          <w:sz w:val="22"/>
        </w:rPr>
        <w:t xml:space="preserve"> IV</w:t>
      </w:r>
      <w:r w:rsidR="00F52F52">
        <w:rPr>
          <w:rFonts w:asciiTheme="minorHAnsi" w:hAnsiTheme="minorHAnsi" w:cstheme="minorHAnsi"/>
          <w:sz w:val="22"/>
        </w:rPr>
        <w:t xml:space="preserve">, </w:t>
      </w:r>
      <w:r w:rsidR="002B55A4">
        <w:rPr>
          <w:rFonts w:asciiTheme="minorHAnsi" w:hAnsiTheme="minorHAnsi" w:cstheme="minorHAnsi"/>
          <w:sz w:val="22"/>
        </w:rPr>
        <w:t>m</w:t>
      </w:r>
      <w:r>
        <w:rPr>
          <w:rFonts w:asciiTheme="minorHAnsi" w:hAnsiTheme="minorHAnsi" w:cstheme="minorHAnsi"/>
          <w:sz w:val="22"/>
        </w:rPr>
        <w:t xml:space="preserve">atrix </w:t>
      </w:r>
      <w:r w:rsidR="002B55A4">
        <w:rPr>
          <w:rFonts w:asciiTheme="minorHAnsi" w:hAnsiTheme="minorHAnsi" w:cstheme="minorHAnsi"/>
          <w:sz w:val="22"/>
        </w:rPr>
        <w:t>a</w:t>
      </w:r>
      <w:r>
        <w:rPr>
          <w:rFonts w:asciiTheme="minorHAnsi" w:hAnsiTheme="minorHAnsi" w:cstheme="minorHAnsi"/>
          <w:sz w:val="22"/>
        </w:rPr>
        <w:t>lgebra</w:t>
      </w:r>
      <w:r w:rsidR="00F52F52">
        <w:rPr>
          <w:rFonts w:asciiTheme="minorHAnsi" w:hAnsiTheme="minorHAnsi" w:cstheme="minorHAnsi"/>
          <w:sz w:val="22"/>
        </w:rPr>
        <w:t xml:space="preserve"> and </w:t>
      </w:r>
      <w:r w:rsidR="002B55A4">
        <w:rPr>
          <w:rFonts w:asciiTheme="minorHAnsi" w:hAnsiTheme="minorHAnsi" w:cstheme="minorHAnsi"/>
          <w:sz w:val="22"/>
        </w:rPr>
        <w:t>n</w:t>
      </w:r>
      <w:r w:rsidR="00F52F52">
        <w:rPr>
          <w:rFonts w:asciiTheme="minorHAnsi" w:hAnsiTheme="minorHAnsi" w:cstheme="minorHAnsi"/>
          <w:sz w:val="22"/>
        </w:rPr>
        <w:t>umb</w:t>
      </w:r>
      <w:bookmarkStart w:id="14" w:name="_GoBack"/>
      <w:bookmarkEnd w:id="14"/>
      <w:r w:rsidR="00F52F52">
        <w:rPr>
          <w:rFonts w:asciiTheme="minorHAnsi" w:hAnsiTheme="minorHAnsi" w:cstheme="minorHAnsi"/>
          <w:sz w:val="22"/>
        </w:rPr>
        <w:t>er theory</w:t>
      </w:r>
      <w:r>
        <w:rPr>
          <w:rFonts w:asciiTheme="minorHAnsi" w:hAnsiTheme="minorHAnsi" w:cstheme="minorHAnsi"/>
          <w:sz w:val="22"/>
        </w:rPr>
        <w:t xml:space="preserve"> </w:t>
      </w:r>
      <w:r w:rsidR="006D47FD">
        <w:rPr>
          <w:rFonts w:asciiTheme="minorHAnsi" w:hAnsiTheme="minorHAnsi" w:cstheme="minorHAnsi"/>
          <w:sz w:val="22"/>
        </w:rPr>
        <w:t>classes</w:t>
      </w:r>
      <w:r w:rsidR="00D67D2A">
        <w:rPr>
          <w:rFonts w:asciiTheme="minorHAnsi" w:hAnsiTheme="minorHAnsi" w:cstheme="minorHAnsi"/>
          <w:sz w:val="22"/>
        </w:rPr>
        <w:t>.</w:t>
      </w:r>
    </w:p>
    <w:p w14:paraId="2C1B40F5" w14:textId="201AAAC0" w:rsidR="00F82433" w:rsidRPr="001D2443" w:rsidRDefault="00B37D68" w:rsidP="00627F01">
      <w:pPr>
        <w:pStyle w:val="Heading1"/>
        <w:shd w:val="clear" w:color="auto" w:fill="BDD6EE" w:themeFill="accent1" w:themeFillTint="66"/>
        <w:rPr>
          <w:rFonts w:asciiTheme="minorHAnsi" w:hAnsiTheme="minorHAnsi" w:cstheme="minorHAnsi"/>
          <w:sz w:val="24"/>
          <w:szCs w:val="24"/>
        </w:rPr>
      </w:pPr>
      <w:ins w:id="15" w:author="Abrar S" w:date="2018-02-19T19:41:00Z">
        <w:r w:rsidRPr="001D2443">
          <w:rPr>
            <w:rFonts w:asciiTheme="minorHAnsi" w:hAnsiTheme="minorHAnsi" w:cstheme="minorHAnsi"/>
            <w:sz w:val="24"/>
            <w:szCs w:val="24"/>
          </w:rPr>
          <w:t>Leadership roles</w:t>
        </w:r>
      </w:ins>
      <w:del w:id="16" w:author="Abrar S" w:date="2018-02-19T19:41:00Z">
        <w:r w:rsidR="00F82433" w:rsidRPr="001D2443" w:rsidDel="00B37D68">
          <w:rPr>
            <w:rFonts w:asciiTheme="minorHAnsi" w:hAnsiTheme="minorHAnsi" w:cstheme="minorHAnsi"/>
            <w:sz w:val="24"/>
            <w:szCs w:val="24"/>
          </w:rPr>
          <w:delText>Professional Experience</w:delText>
        </w:r>
      </w:del>
    </w:p>
    <w:p w14:paraId="52B31F80" w14:textId="4275B704" w:rsidR="00F37DC7" w:rsidRPr="001D2443" w:rsidRDefault="00F37DC7" w:rsidP="00627F01">
      <w:pPr>
        <w:pStyle w:val="Bullet1"/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>Head of Registrations for Day of Dignity Lexington</w:t>
      </w:r>
      <w:r w:rsidR="00EB15BE" w:rsidRPr="001D2443">
        <w:rPr>
          <w:rFonts w:asciiTheme="minorHAnsi" w:hAnsiTheme="minorHAnsi" w:cstheme="minorHAnsi"/>
          <w:sz w:val="22"/>
        </w:rPr>
        <w:t xml:space="preserve"> 2017</w:t>
      </w:r>
    </w:p>
    <w:p w14:paraId="5CB7E570" w14:textId="4769711D" w:rsidR="00627F01" w:rsidRPr="00CE08E5" w:rsidRDefault="00EB15BE" w:rsidP="00CE08E5">
      <w:pPr>
        <w:pStyle w:val="Bullet1"/>
        <w:rPr>
          <w:rFonts w:asciiTheme="minorHAnsi" w:hAnsiTheme="minorHAnsi" w:cstheme="minorHAnsi"/>
          <w:sz w:val="22"/>
        </w:rPr>
      </w:pPr>
      <w:r w:rsidRPr="001D2443">
        <w:rPr>
          <w:rFonts w:asciiTheme="minorHAnsi" w:hAnsiTheme="minorHAnsi" w:cstheme="minorHAnsi"/>
          <w:sz w:val="22"/>
        </w:rPr>
        <w:t>Volunteer coordinator for Day of Dignity Lexington 2018 – responsible for training and managing 140 volunteers leading up to, and on the day of the event.</w:t>
      </w:r>
      <w:del w:id="17" w:author="Abrar S" w:date="2018-02-19T19:41:00Z">
        <w:r w:rsidR="00627F01" w:rsidRPr="001D2443" w:rsidDel="00B37D68">
          <w:rPr>
            <w:rFonts w:asciiTheme="minorHAnsi" w:hAnsiTheme="minorHAnsi" w:cstheme="minorHAnsi"/>
            <w:sz w:val="22"/>
          </w:rPr>
          <w:delText>Took Part</w:delText>
        </w:r>
      </w:del>
      <w:r w:rsidR="00627F01" w:rsidRPr="00CE08E5">
        <w:rPr>
          <w:rFonts w:asciiTheme="minorHAnsi" w:hAnsiTheme="minorHAnsi" w:cstheme="minorHAnsi"/>
          <w:sz w:val="22"/>
        </w:rPr>
        <w:tab/>
      </w:r>
    </w:p>
    <w:sectPr w:rsidR="00627F01" w:rsidRPr="00CE08E5" w:rsidSect="00627F01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5431" w14:textId="77777777" w:rsidR="00B746E8" w:rsidRDefault="00B746E8" w:rsidP="00284F7F">
      <w:pPr>
        <w:spacing w:before="0" w:after="0"/>
      </w:pPr>
      <w:r>
        <w:separator/>
      </w:r>
    </w:p>
  </w:endnote>
  <w:endnote w:type="continuationSeparator" w:id="0">
    <w:p w14:paraId="5692806E" w14:textId="77777777" w:rsidR="00B746E8" w:rsidRDefault="00B746E8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FB298" w14:textId="77777777" w:rsidR="004A148E" w:rsidRPr="004A148E" w:rsidRDefault="004A148E">
    <w:pPr>
      <w:pStyle w:val="Footer"/>
      <w:rPr>
        <w:rFonts w:ascii="Cambria" w:hAnsi="Cambria"/>
        <w:vanish/>
        <w:sz w:val="22"/>
      </w:rPr>
    </w:pPr>
    <w:r w:rsidRPr="004A148E">
      <w:rPr>
        <w:rStyle w:val="tgc"/>
        <w:rFonts w:ascii="Cambria" w:hAnsi="Cambria"/>
        <w:vanish/>
        <w:sz w:val="22"/>
      </w:rPr>
      <w:t xml:space="preserve">© </w:t>
    </w:r>
    <w:r w:rsidRPr="004A148E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26896" w14:textId="77777777" w:rsidR="00B746E8" w:rsidRDefault="00B746E8" w:rsidP="00284F7F">
      <w:pPr>
        <w:spacing w:before="0" w:after="0"/>
      </w:pPr>
      <w:r>
        <w:separator/>
      </w:r>
    </w:p>
  </w:footnote>
  <w:footnote w:type="continuationSeparator" w:id="0">
    <w:p w14:paraId="445A65A8" w14:textId="77777777" w:rsidR="00B746E8" w:rsidRDefault="00B746E8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93A"/>
    <w:multiLevelType w:val="hybridMultilevel"/>
    <w:tmpl w:val="8A986B6A"/>
    <w:lvl w:ilvl="0" w:tplc="04090001">
      <w:start w:val="1"/>
      <w:numFmt w:val="bullet"/>
      <w:lvlText w:val=""/>
      <w:lvlJc w:val="left"/>
      <w:pPr>
        <w:ind w:left="10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53" w:hanging="360"/>
      </w:pPr>
      <w:rPr>
        <w:rFonts w:ascii="Wingdings" w:hAnsi="Wingdings" w:hint="default"/>
      </w:rPr>
    </w:lvl>
  </w:abstractNum>
  <w:abstractNum w:abstractNumId="1" w15:restartNumberingAfterBreak="0">
    <w:nsid w:val="11064393"/>
    <w:multiLevelType w:val="hybridMultilevel"/>
    <w:tmpl w:val="4308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42CC"/>
    <w:multiLevelType w:val="hybridMultilevel"/>
    <w:tmpl w:val="BCF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3C5B"/>
    <w:multiLevelType w:val="hybridMultilevel"/>
    <w:tmpl w:val="615C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5356D"/>
    <w:multiLevelType w:val="hybridMultilevel"/>
    <w:tmpl w:val="855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24135"/>
    <w:multiLevelType w:val="hybridMultilevel"/>
    <w:tmpl w:val="949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83C3E"/>
    <w:multiLevelType w:val="hybridMultilevel"/>
    <w:tmpl w:val="658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74EEF"/>
    <w:multiLevelType w:val="hybridMultilevel"/>
    <w:tmpl w:val="BCF0D66A"/>
    <w:lvl w:ilvl="0" w:tplc="04090001">
      <w:start w:val="1"/>
      <w:numFmt w:val="bullet"/>
      <w:lvlText w:val=""/>
      <w:lvlJc w:val="left"/>
      <w:pPr>
        <w:ind w:left="10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53" w:hanging="360"/>
      </w:pPr>
      <w:rPr>
        <w:rFonts w:ascii="Wingdings" w:hAnsi="Wingdings" w:hint="default"/>
      </w:rPr>
    </w:lvl>
  </w:abstractNum>
  <w:abstractNum w:abstractNumId="8" w15:restartNumberingAfterBreak="0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A55EB"/>
    <w:multiLevelType w:val="hybridMultilevel"/>
    <w:tmpl w:val="D9B0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12CD"/>
    <w:multiLevelType w:val="hybridMultilevel"/>
    <w:tmpl w:val="FE48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1850"/>
    <w:multiLevelType w:val="hybridMultilevel"/>
    <w:tmpl w:val="BC082D54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jeel, Abrar">
    <w15:presenceInfo w15:providerId="None" w15:userId="Sajeel, Abrar"/>
  </w15:person>
  <w15:person w15:author="Abrar S">
    <w15:presenceInfo w15:providerId="Windows Live" w15:userId="eacdb6929bd1ad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1"/>
    <w:rsid w:val="000126FD"/>
    <w:rsid w:val="00025726"/>
    <w:rsid w:val="0005746E"/>
    <w:rsid w:val="000605F9"/>
    <w:rsid w:val="00086EB7"/>
    <w:rsid w:val="000D2644"/>
    <w:rsid w:val="000E020B"/>
    <w:rsid w:val="000E0A3E"/>
    <w:rsid w:val="00131886"/>
    <w:rsid w:val="0013611B"/>
    <w:rsid w:val="00142AA0"/>
    <w:rsid w:val="001617D5"/>
    <w:rsid w:val="00163B93"/>
    <w:rsid w:val="00183FF0"/>
    <w:rsid w:val="00184E04"/>
    <w:rsid w:val="0019145B"/>
    <w:rsid w:val="001D2443"/>
    <w:rsid w:val="001D6EF5"/>
    <w:rsid w:val="00201C06"/>
    <w:rsid w:val="00252DDC"/>
    <w:rsid w:val="00284F7F"/>
    <w:rsid w:val="00295D72"/>
    <w:rsid w:val="00296B8E"/>
    <w:rsid w:val="002B3E7B"/>
    <w:rsid w:val="002B55A4"/>
    <w:rsid w:val="003300A6"/>
    <w:rsid w:val="00334DDE"/>
    <w:rsid w:val="003A3EB2"/>
    <w:rsid w:val="003E2304"/>
    <w:rsid w:val="00412C70"/>
    <w:rsid w:val="004362D8"/>
    <w:rsid w:val="00442142"/>
    <w:rsid w:val="0046006C"/>
    <w:rsid w:val="004803F7"/>
    <w:rsid w:val="004A148E"/>
    <w:rsid w:val="004A4903"/>
    <w:rsid w:val="004B3BEC"/>
    <w:rsid w:val="004C0DBD"/>
    <w:rsid w:val="004C6D7E"/>
    <w:rsid w:val="004C79F1"/>
    <w:rsid w:val="004E09C3"/>
    <w:rsid w:val="004F1348"/>
    <w:rsid w:val="005B6020"/>
    <w:rsid w:val="005B72D2"/>
    <w:rsid w:val="005C42CA"/>
    <w:rsid w:val="005C7F0B"/>
    <w:rsid w:val="005F28AD"/>
    <w:rsid w:val="0060517A"/>
    <w:rsid w:val="00611D28"/>
    <w:rsid w:val="00611F4E"/>
    <w:rsid w:val="00627F01"/>
    <w:rsid w:val="00636FC6"/>
    <w:rsid w:val="0064530B"/>
    <w:rsid w:val="00647FB2"/>
    <w:rsid w:val="006558D9"/>
    <w:rsid w:val="00655F90"/>
    <w:rsid w:val="00673586"/>
    <w:rsid w:val="006A70AB"/>
    <w:rsid w:val="006B3BCB"/>
    <w:rsid w:val="006D47FD"/>
    <w:rsid w:val="006E0908"/>
    <w:rsid w:val="0070306A"/>
    <w:rsid w:val="00714289"/>
    <w:rsid w:val="00730B0F"/>
    <w:rsid w:val="007440B1"/>
    <w:rsid w:val="00757640"/>
    <w:rsid w:val="0079374B"/>
    <w:rsid w:val="007A7B39"/>
    <w:rsid w:val="007B5FFB"/>
    <w:rsid w:val="007F0C31"/>
    <w:rsid w:val="00834B17"/>
    <w:rsid w:val="0084718B"/>
    <w:rsid w:val="0087115E"/>
    <w:rsid w:val="00873AEB"/>
    <w:rsid w:val="0089697C"/>
    <w:rsid w:val="008D5748"/>
    <w:rsid w:val="008F7022"/>
    <w:rsid w:val="009135DA"/>
    <w:rsid w:val="00914F39"/>
    <w:rsid w:val="00915966"/>
    <w:rsid w:val="009212B9"/>
    <w:rsid w:val="009266E7"/>
    <w:rsid w:val="00970C41"/>
    <w:rsid w:val="009C0DF0"/>
    <w:rsid w:val="009C3DAD"/>
    <w:rsid w:val="009E5392"/>
    <w:rsid w:val="00A003B3"/>
    <w:rsid w:val="00A163FB"/>
    <w:rsid w:val="00A36AF5"/>
    <w:rsid w:val="00A41837"/>
    <w:rsid w:val="00A87021"/>
    <w:rsid w:val="00A90508"/>
    <w:rsid w:val="00AA2110"/>
    <w:rsid w:val="00AA69E5"/>
    <w:rsid w:val="00AD6FC2"/>
    <w:rsid w:val="00AE470A"/>
    <w:rsid w:val="00B30F3A"/>
    <w:rsid w:val="00B37D68"/>
    <w:rsid w:val="00B44E2A"/>
    <w:rsid w:val="00B55F58"/>
    <w:rsid w:val="00B746E8"/>
    <w:rsid w:val="00B90FDB"/>
    <w:rsid w:val="00B94747"/>
    <w:rsid w:val="00BB49AC"/>
    <w:rsid w:val="00BB52C8"/>
    <w:rsid w:val="00BE28CA"/>
    <w:rsid w:val="00BE6F97"/>
    <w:rsid w:val="00BF6935"/>
    <w:rsid w:val="00C0213E"/>
    <w:rsid w:val="00C208D2"/>
    <w:rsid w:val="00C30668"/>
    <w:rsid w:val="00C407A1"/>
    <w:rsid w:val="00C42A94"/>
    <w:rsid w:val="00C563A8"/>
    <w:rsid w:val="00C85F09"/>
    <w:rsid w:val="00CC203F"/>
    <w:rsid w:val="00CC68D9"/>
    <w:rsid w:val="00CE08E5"/>
    <w:rsid w:val="00CF3918"/>
    <w:rsid w:val="00CF3927"/>
    <w:rsid w:val="00CF5C8D"/>
    <w:rsid w:val="00D32E98"/>
    <w:rsid w:val="00D62A8E"/>
    <w:rsid w:val="00D67D2A"/>
    <w:rsid w:val="00D73791"/>
    <w:rsid w:val="00D75421"/>
    <w:rsid w:val="00D95872"/>
    <w:rsid w:val="00DA61B0"/>
    <w:rsid w:val="00DD1B96"/>
    <w:rsid w:val="00DF317F"/>
    <w:rsid w:val="00E01231"/>
    <w:rsid w:val="00E13979"/>
    <w:rsid w:val="00E374A9"/>
    <w:rsid w:val="00E41E66"/>
    <w:rsid w:val="00E6557F"/>
    <w:rsid w:val="00E751A5"/>
    <w:rsid w:val="00E91A76"/>
    <w:rsid w:val="00E9501A"/>
    <w:rsid w:val="00EA5ABF"/>
    <w:rsid w:val="00EA6031"/>
    <w:rsid w:val="00EB15BE"/>
    <w:rsid w:val="00EB2696"/>
    <w:rsid w:val="00EC3C05"/>
    <w:rsid w:val="00EE12A6"/>
    <w:rsid w:val="00F1408D"/>
    <w:rsid w:val="00F16598"/>
    <w:rsid w:val="00F37DC7"/>
    <w:rsid w:val="00F52F52"/>
    <w:rsid w:val="00F6355D"/>
    <w:rsid w:val="00F74239"/>
    <w:rsid w:val="00F82433"/>
    <w:rsid w:val="00F93DC3"/>
    <w:rsid w:val="00F96A46"/>
    <w:rsid w:val="00FA3013"/>
    <w:rsid w:val="00FC09AE"/>
    <w:rsid w:val="00FC249C"/>
    <w:rsid w:val="00FD182E"/>
    <w:rsid w:val="00FD7387"/>
    <w:rsid w:val="00FF33F6"/>
    <w:rsid w:val="00FF7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D6EF18"/>
  <w15:docId w15:val="{5B33FC91-861A-4364-B8A1-35AA2989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66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15966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915966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FD182E"/>
    <w:pPr>
      <w:numPr>
        <w:numId w:val="1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D73791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D73791"/>
    <w:rPr>
      <w:rFonts w:ascii="Times New Roman" w:hAnsi="Times New Roman" w:cs="Times New Roman"/>
      <w:b/>
      <w:sz w:val="32"/>
    </w:rPr>
  </w:style>
  <w:style w:type="character" w:customStyle="1" w:styleId="tgc">
    <w:name w:val="_tgc"/>
    <w:rsid w:val="004A148E"/>
  </w:style>
  <w:style w:type="character" w:styleId="FollowedHyperlink">
    <w:name w:val="FollowedHyperlink"/>
    <w:basedOn w:val="DefaultParagraphFont"/>
    <w:uiPriority w:val="99"/>
    <w:semiHidden/>
    <w:unhideWhenUsed/>
    <w:rsid w:val="005F28A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11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1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5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9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90"/>
    <w:rPr>
      <w:rFonts w:ascii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90"/>
    <w:rPr>
      <w:rFonts w:ascii="Times New Roman" w:hAnsi="Times New Roman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E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rS10/Smotif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brarS10/WebLo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CF9BC-7490-478F-A507-AC11EB01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 S</dc:creator>
  <cp:lastModifiedBy>Abrar S</cp:lastModifiedBy>
  <cp:revision>5</cp:revision>
  <cp:lastPrinted>2017-05-12T12:31:00Z</cp:lastPrinted>
  <dcterms:created xsi:type="dcterms:W3CDTF">2020-02-05T15:37:00Z</dcterms:created>
  <dcterms:modified xsi:type="dcterms:W3CDTF">2020-02-05T15:45:00Z</dcterms:modified>
</cp:coreProperties>
</file>